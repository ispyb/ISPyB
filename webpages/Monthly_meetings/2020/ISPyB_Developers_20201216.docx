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ISPyB Developers </w:t>
      </w:r>
    </w:p>
    <w:p>
      <w:pPr>
        <w:pStyle w:val="Title"/>
        <w:rPr/>
      </w:pPr>
      <w:r>
        <w:rPr/>
        <w:t xml:space="preserve">Web meeting </w:t>
      </w:r>
    </w:p>
    <w:p>
      <w:pPr>
        <w:pStyle w:val="Heading3"/>
        <w:jc w:val="center"/>
        <w:rPr/>
      </w:pPr>
      <w:r>
        <w:rPr/>
        <w:t>2020-</w:t>
      </w:r>
      <w:r>
        <w:rPr>
          <w:rFonts w:eastAsia="Liberation Sans" w:cs="Liberation Sans"/>
          <w:b/>
          <w:color w:val="auto"/>
          <w:kern w:val="0"/>
          <w:sz w:val="28"/>
          <w:szCs w:val="28"/>
          <w:lang w:val="en-GB" w:eastAsia="zh-CN" w:bidi="hi-IN"/>
        </w:rPr>
        <w:t>1</w:t>
      </w:r>
      <w:r>
        <w:rPr>
          <w:rFonts w:eastAsia="Liberation Sans" w:cs="Liberation Sans"/>
          <w:b/>
          <w:color w:val="auto"/>
          <w:kern w:val="0"/>
          <w:sz w:val="28"/>
          <w:szCs w:val="28"/>
          <w:lang w:val="en-GB" w:eastAsia="zh-CN" w:bidi="hi-IN"/>
        </w:rPr>
        <w:t>2</w:t>
      </w:r>
      <w:r>
        <w:rPr>
          <w:rFonts w:eastAsia="Liberation Sans" w:cs="Liberation Sans"/>
          <w:b/>
          <w:color w:val="auto"/>
          <w:kern w:val="0"/>
          <w:sz w:val="28"/>
          <w:szCs w:val="28"/>
          <w:lang w:val="en-GB" w:eastAsia="zh-CN" w:bidi="hi-IN"/>
        </w:rPr>
        <w:t>-1</w:t>
      </w:r>
      <w:r>
        <w:rPr>
          <w:rFonts w:eastAsia="Liberation Sans" w:cs="Liberation Sans"/>
          <w:b/>
          <w:color w:val="auto"/>
          <w:kern w:val="0"/>
          <w:sz w:val="28"/>
          <w:szCs w:val="28"/>
          <w:lang w:val="en-GB" w:eastAsia="zh-CN" w:bidi="hi-IN"/>
        </w:rPr>
        <w:t>1</w:t>
      </w:r>
    </w:p>
    <w:p>
      <w:pPr>
        <w:pStyle w:val="LOnormal"/>
        <w:jc w:val="center"/>
        <w:rPr/>
      </w:pPr>
      <w:r>
        <w:rPr>
          <w:rFonts w:eastAsia="Liberation Sans" w:cs="Liberation Sans"/>
          <w:b/>
          <w:color w:val="auto"/>
          <w:kern w:val="0"/>
          <w:sz w:val="28"/>
          <w:szCs w:val="28"/>
          <w:lang w:val="en-GB" w:eastAsia="zh-CN" w:bidi="hi-IN"/>
        </w:rPr>
        <w:t>D</w:t>
      </w:r>
      <w:r>
        <w:rPr>
          <w:rFonts w:eastAsia="Liberation Sans" w:cs="Liberation Sans"/>
          <w:b/>
          <w:color w:val="auto"/>
          <w:kern w:val="0"/>
          <w:sz w:val="28"/>
          <w:szCs w:val="28"/>
          <w:lang w:val="en-GB" w:eastAsia="zh-CN" w:bidi="hi-IN"/>
        </w:rPr>
        <w:t>RAFT</w:t>
      </w:r>
    </w:p>
    <w:p>
      <w:pPr>
        <w:pStyle w:val="Heading1"/>
        <w:numPr>
          <w:ilvl w:val="0"/>
          <w:numId w:val="2"/>
        </w:numPr>
        <w:rPr/>
      </w:pPr>
      <w:r>
        <w:rPr/>
        <w:t>Participants:</w:t>
      </w:r>
    </w:p>
    <w:p>
      <w:pPr>
        <w:pStyle w:val="TextBody"/>
        <w:rPr/>
      </w:pPr>
      <w:r>
        <w:rPr>
          <w:rFonts w:ascii="Liberation Sans" w:hAnsi="Liberation Sans"/>
          <w:sz w:val="24"/>
          <w:szCs w:val="24"/>
        </w:rPr>
        <w:t xml:space="preserve">Ed Daniel, </w:t>
      </w:r>
      <w:r>
        <w:rPr>
          <w:rFonts w:ascii="Liberation Sans" w:hAnsi="Liberation Sans"/>
          <w:sz w:val="24"/>
          <w:szCs w:val="24"/>
        </w:rPr>
        <w:t xml:space="preserve">Ivars Karpics, Neil Smith,  Rasmus Fogh, Olof Svensson, </w:t>
      </w:r>
      <w:r>
        <w:rPr>
          <w:rFonts w:ascii="Liberation Sans" w:hAnsi="Liberation Sans"/>
          <w:sz w:val="24"/>
          <w:szCs w:val="24"/>
        </w:rPr>
        <w:t xml:space="preserve">Karl Levik, Alejandro de Maria, Gianluca Santoni, </w:t>
      </w:r>
    </w:p>
    <w:p>
      <w:pPr>
        <w:pStyle w:val="TextBody"/>
        <w:rPr/>
      </w:pPr>
      <w:r>
        <w:rPr>
          <w:rFonts w:ascii="Liberation Sans" w:hAnsi="Liberation Sans"/>
          <w:sz w:val="24"/>
          <w:szCs w:val="24"/>
        </w:rPr>
        <w:t>Also Daniele de Sanctis ? ‘Peter from EMBL’ ?</w:t>
      </w:r>
    </w:p>
    <w:p>
      <w:pPr>
        <w:pStyle w:val="TextBody"/>
        <w:rPr>
          <w:rFonts w:ascii="Liberation Sans" w:hAnsi="Liberation Sans"/>
          <w:b/>
          <w:b/>
          <w:bCs/>
          <w:sz w:val="24"/>
          <w:szCs w:val="24"/>
          <w:lang w:val="en-GB"/>
        </w:rPr>
      </w:pPr>
      <w:r>
        <w:rPr>
          <w:rFonts w:ascii="Liberation Sans" w:hAnsi="Liberation Sans"/>
          <w:b/>
          <w:bCs/>
          <w:sz w:val="24"/>
          <w:szCs w:val="24"/>
          <w:lang w:val="en-GB"/>
        </w:rPr>
      </w:r>
    </w:p>
    <w:p>
      <w:pPr>
        <w:pStyle w:val="Heading1"/>
        <w:numPr>
          <w:ilvl w:val="0"/>
          <w:numId w:val="2"/>
        </w:numPr>
        <w:rPr/>
      </w:pPr>
      <w:r>
        <w:rPr/>
        <w:t xml:space="preserve">PyISPyB </w:t>
      </w:r>
      <w:r>
        <w:rPr/>
        <w:t>authorisation</w:t>
      </w:r>
    </w:p>
    <w:p>
      <w:pPr>
        <w:pStyle w:val="TextBody"/>
        <w:rPr>
          <w:rFonts w:ascii="Liberation Sans" w:hAnsi="Liberation Sans"/>
          <w:sz w:val="24"/>
          <w:szCs w:val="24"/>
        </w:rPr>
      </w:pPr>
      <w:r>
        <w:rPr>
          <w:rFonts w:ascii="Liberation Sans" w:hAnsi="Liberation Sans"/>
          <w:sz w:val="24"/>
          <w:szCs w:val="24"/>
        </w:rPr>
        <w:t xml:space="preserve">There </w:t>
      </w:r>
      <w:r>
        <w:rPr>
          <w:rFonts w:ascii="Liberation Sans" w:hAnsi="Liberation Sans"/>
          <w:sz w:val="24"/>
          <w:szCs w:val="24"/>
        </w:rPr>
        <w:t xml:space="preserve">was a thorough presentation of different systems for autorisation. Presentations made use of diagrams made by the program (???). Diagrams were well received and it wsa proposed to use the systematically in the future, </w:t>
      </w:r>
      <w:r>
        <w:rPr>
          <w:rFonts w:ascii="Liberation Sans" w:hAnsi="Liberation Sans"/>
          <w:sz w:val="24"/>
          <w:szCs w:val="24"/>
        </w:rPr>
        <w:t>including putting them on github</w:t>
      </w:r>
      <w:r>
        <w:rPr>
          <w:rFonts w:ascii="Liberation Sans" w:hAnsi="Liberation Sans"/>
          <w:sz w:val="24"/>
          <w:szCs w:val="24"/>
        </w:rPr>
        <w:t>. Information on the details is not well suited to presentating in meeting minutes, and should instead be disseminated by sharing diagrams and documents.</w:t>
      </w:r>
    </w:p>
    <w:p>
      <w:pPr>
        <w:pStyle w:val="TextBody"/>
        <w:rPr>
          <w:rFonts w:ascii="Liberation Sans" w:hAnsi="Liberation Sans"/>
          <w:sz w:val="24"/>
          <w:szCs w:val="24"/>
        </w:rPr>
      </w:pPr>
      <w:r>
        <w:rPr>
          <w:rFonts w:ascii="Liberation Sans" w:hAnsi="Liberation Sans"/>
          <w:sz w:val="24"/>
          <w:szCs w:val="24"/>
        </w:rPr>
      </w:r>
    </w:p>
    <w:p>
      <w:pPr>
        <w:pStyle w:val="Heading1"/>
        <w:rPr/>
      </w:pPr>
      <w:r>
        <w:rPr/>
        <w:t>General discussion</w:t>
      </w:r>
    </w:p>
    <w:p>
      <w:pPr>
        <w:pStyle w:val="TextBody"/>
        <w:numPr>
          <w:ilvl w:val="0"/>
          <w:numId w:val="3"/>
        </w:numPr>
        <w:rPr/>
      </w:pPr>
      <w:r>
        <w:rPr>
          <w:rFonts w:ascii="Liberation Sans" w:hAnsi="Liberation Sans"/>
          <w:sz w:val="24"/>
          <w:szCs w:val="24"/>
        </w:rPr>
        <w:t>One problem under active consideration is whether to have log-in as a proposal or an individual user. BAGs present a separate problem, as they are technically a shared log-in but some users want data kept confidential from others on the same BAG.</w:t>
      </w:r>
    </w:p>
    <w:p>
      <w:pPr>
        <w:pStyle w:val="TextBody"/>
        <w:numPr>
          <w:ilvl w:val="0"/>
          <w:numId w:val="3"/>
        </w:numPr>
        <w:rPr/>
      </w:pPr>
      <w:r>
        <w:rPr>
          <w:rFonts w:ascii="Liberation Sans" w:hAnsi="Liberation Sans"/>
          <w:sz w:val="24"/>
          <w:szCs w:val="24"/>
        </w:rPr>
        <w:t>C</w:t>
      </w:r>
      <w:r>
        <w:rPr>
          <w:rFonts w:ascii="Liberation Sans" w:hAnsi="Liberation Sans"/>
          <w:sz w:val="24"/>
          <w:szCs w:val="24"/>
        </w:rPr>
        <w:t xml:space="preserve">omplex accdess requirements have unfortuante consequences – people store passwords on the (openly accessible) beamline PC, or the PI master password is given to all group members. </w:t>
      </w:r>
    </w:p>
    <w:p>
      <w:pPr>
        <w:pStyle w:val="TextBody"/>
        <w:numPr>
          <w:ilvl w:val="0"/>
          <w:numId w:val="3"/>
        </w:numPr>
        <w:rPr/>
      </w:pPr>
      <w:r>
        <w:rPr>
          <w:rFonts w:ascii="Liberation Sans" w:hAnsi="Liberation Sans"/>
          <w:sz w:val="24"/>
          <w:szCs w:val="24"/>
        </w:rPr>
        <w:t>The length of the refactoring period makes it unavoidable that indiviudal sites must add features amd make changes while refactoring goes on.</w:t>
      </w:r>
    </w:p>
    <w:p>
      <w:pPr>
        <w:pStyle w:val="TextBody"/>
        <w:numPr>
          <w:ilvl w:val="0"/>
          <w:numId w:val="3"/>
        </w:numPr>
        <w:rPr/>
      </w:pPr>
      <w:r>
        <w:rPr>
          <w:rFonts w:ascii="Liberation Sans" w:hAnsi="Liberation Sans"/>
          <w:sz w:val="24"/>
          <w:szCs w:val="24"/>
        </w:rPr>
        <w:t>An upcoming problem is Open Acces policies, which require a system for making (some) data openly available after e.g. 3 years. Itr is discussed to what extent this should be handeld through ISPyB as opposed to a separate Data Catalogue (as at Diamond).</w:t>
      </w:r>
    </w:p>
    <w:p>
      <w:pPr>
        <w:pStyle w:val="TextBody"/>
        <w:numPr>
          <w:ilvl w:val="0"/>
          <w:numId w:val="3"/>
        </w:numPr>
        <w:rPr/>
      </w:pPr>
      <w:r>
        <w:rPr>
          <w:rFonts w:ascii="Liberation Sans" w:hAnsi="Liberation Sans"/>
          <w:sz w:val="24"/>
          <w:szCs w:val="24"/>
        </w:rPr>
        <w:t>It will be necessary to allow robots to access the database, in auotmated workflows. That requires a ‘robot’ rôle in access control.</w:t>
      </w:r>
    </w:p>
    <w:p>
      <w:pPr>
        <w:pStyle w:val="TextBody"/>
        <w:numPr>
          <w:ilvl w:val="0"/>
          <w:numId w:val="3"/>
        </w:numPr>
        <w:rPr/>
      </w:pPr>
      <w:r>
        <w:rPr>
          <w:rFonts w:ascii="Liberation Sans" w:hAnsi="Liberation Sans"/>
          <w:sz w:val="24"/>
          <w:szCs w:val="24"/>
        </w:rPr>
        <w:t xml:space="preserve">It is agreed to consider requirements separately from function definitions and input specification. Beamlines should present their requirements, with the hope that a single authorisation model could be made to cover most, if not all of them. </w:t>
      </w:r>
      <w:r>
        <w:rPr>
          <w:rFonts w:ascii="Liberation Sans" w:hAnsi="Liberation Sans"/>
          <w:b/>
          <w:bCs/>
          <w:sz w:val="24"/>
          <w:szCs w:val="24"/>
        </w:rPr>
        <w:t xml:space="preserve">ACTION </w:t>
      </w:r>
      <w:r>
        <w:rPr>
          <w:rFonts w:ascii="Liberation Sans" w:hAnsi="Liberation Sans"/>
          <w:b w:val="false"/>
          <w:bCs w:val="false"/>
          <w:sz w:val="24"/>
          <w:szCs w:val="24"/>
        </w:rPr>
        <w:t xml:space="preserve">People should mail requirements to </w:t>
      </w:r>
      <w:r>
        <w:rPr>
          <w:rFonts w:ascii="Liberation Sans" w:hAnsi="Liberation Sans"/>
          <w:sz w:val="24"/>
          <w:szCs w:val="24"/>
        </w:rPr>
        <w:t xml:space="preserve">IK, </w:t>
      </w:r>
      <w:r>
        <w:rPr>
          <w:rFonts w:ascii="Liberation Sans" w:hAnsi="Liberation Sans"/>
          <w:sz w:val="24"/>
          <w:szCs w:val="24"/>
        </w:rPr>
        <w:t>who will</w:t>
      </w:r>
      <w:r>
        <w:rPr>
          <w:rFonts w:ascii="Liberation Sans" w:hAnsi="Liberation Sans"/>
          <w:sz w:val="24"/>
          <w:szCs w:val="24"/>
        </w:rPr>
        <w:t xml:space="preserve"> will collect requirements, summarise, </w:t>
      </w:r>
      <w:r>
        <w:rPr>
          <w:rFonts w:ascii="Liberation Sans" w:hAnsi="Liberation Sans"/>
          <w:sz w:val="24"/>
          <w:szCs w:val="24"/>
        </w:rPr>
        <w:t xml:space="preserve">publish result, </w:t>
      </w:r>
      <w:r>
        <w:rPr>
          <w:rFonts w:ascii="Liberation Sans" w:hAnsi="Liberation Sans"/>
          <w:sz w:val="24"/>
          <w:szCs w:val="24"/>
        </w:rPr>
        <w:t xml:space="preserve">make a PR, and pass to the Steering Committee. </w:t>
      </w:r>
      <w:r>
        <w:rPr>
          <w:rFonts w:ascii="Liberation Sans" w:hAnsi="Liberation Sans"/>
          <w:sz w:val="24"/>
          <w:szCs w:val="24"/>
        </w:rPr>
        <w:t xml:space="preserve">Communications can be done via the ISPyB mailing list ; the summary will likely e put on a GoogleDOcs spreadsheet. </w:t>
      </w:r>
    </w:p>
    <w:p>
      <w:pPr>
        <w:pStyle w:val="TextBody"/>
        <w:numPr>
          <w:ilvl w:val="0"/>
          <w:numId w:val="3"/>
        </w:numPr>
        <w:rPr/>
      </w:pPr>
      <w:r>
        <w:rPr>
          <w:rFonts w:ascii="Liberation Sans" w:hAnsi="Liberation Sans"/>
          <w:sz w:val="24"/>
          <w:szCs w:val="24"/>
        </w:rPr>
        <w:t xml:space="preserve">IK will also continue to look at technical PyISPyB aspects. </w:t>
      </w:r>
    </w:p>
    <w:p>
      <w:pPr>
        <w:pStyle w:val="TextBody"/>
        <w:rPr>
          <w:rFonts w:ascii="Liberation Sans" w:hAnsi="Liberation Sans"/>
          <w:sz w:val="24"/>
          <w:szCs w:val="24"/>
        </w:rPr>
      </w:pPr>
      <w:r>
        <w:rPr/>
      </w:r>
    </w:p>
    <w:p>
      <w:pPr>
        <w:pStyle w:val="Heading1"/>
        <w:rPr/>
      </w:pPr>
      <w:r>
        <w:rPr/>
        <w:t>Cr</w:t>
      </w:r>
      <w:r>
        <w:rPr/>
        <w:t>y</w:t>
      </w:r>
      <w:r>
        <w:rPr/>
        <w:t>o-EM model</w:t>
      </w:r>
    </w:p>
    <w:p>
      <w:pPr>
        <w:pStyle w:val="TextBody"/>
        <w:rPr>
          <w:rFonts w:ascii="Liberation Sans" w:hAnsi="Liberation Sans"/>
          <w:sz w:val="24"/>
          <w:szCs w:val="24"/>
        </w:rPr>
      </w:pPr>
      <w:r>
        <w:rPr>
          <w:rFonts w:ascii="Liberation Sans" w:hAnsi="Liberation Sans"/>
          <w:sz w:val="24"/>
          <w:szCs w:val="24"/>
        </w:rPr>
        <w:t xml:space="preserve">OS </w:t>
      </w:r>
      <w:r>
        <w:rPr>
          <w:rFonts w:ascii="Liberation Sans" w:hAnsi="Liberation Sans"/>
          <w:sz w:val="24"/>
          <w:szCs w:val="24"/>
        </w:rPr>
        <w:t xml:space="preserve">Notes that ESRF is adding pactickle-picking on 2D to their Cryo-EM handling, and needs to make some additions ot the ISPyB tables. This invlives addition, not modificatoin of existing tables, with thre tables soming up nbow, and 1-2 to follow later. The meeting has no problems with this, </w:t>
      </w:r>
    </w:p>
    <w:p>
      <w:pPr>
        <w:pStyle w:val="TextBody"/>
        <w:rPr>
          <w:rFonts w:ascii="Liberation Sans" w:hAnsi="Liberation Sans"/>
          <w:sz w:val="24"/>
          <w:szCs w:val="24"/>
        </w:rPr>
      </w:pPr>
      <w:r>
        <w:rPr>
          <w:rFonts w:ascii="Liberation Sans" w:hAnsi="Liberation Sans"/>
          <w:sz w:val="24"/>
          <w:szCs w:val="24"/>
        </w:rPr>
      </w:r>
    </w:p>
    <w:p>
      <w:pPr>
        <w:pStyle w:val="Heading1"/>
        <w:rPr/>
      </w:pPr>
      <w:r>
        <w:rPr/>
        <w:t>Next Meeting</w:t>
      </w:r>
    </w:p>
    <w:p>
      <w:pPr>
        <w:pStyle w:val="TextBody"/>
        <w:spacing w:before="0" w:after="140"/>
        <w:rPr>
          <w:rFonts w:ascii="Liberation Sans" w:hAnsi="Liberation Sans"/>
          <w:sz w:val="24"/>
          <w:szCs w:val="24"/>
        </w:rPr>
      </w:pPr>
      <w:r>
        <w:rPr>
          <w:rFonts w:ascii="Liberation Sans" w:hAnsi="Liberation Sans"/>
          <w:sz w:val="24"/>
          <w:szCs w:val="24"/>
        </w:rPr>
        <w:t>Week of January 11 2021</w:t>
      </w:r>
    </w:p>
    <w:sectPr>
      <w:headerReference w:type="default" r:id="rId2"/>
      <w:footerReference w:type="default" r:id="rId3"/>
      <w:type w:val="nextPage"/>
      <w:pgSz w:w="11906" w:h="16838"/>
      <w:pgMar w:left="1417" w:right="1417" w:header="1417" w:top="1969" w:footer="1417" w:bottom="1969"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Rasmus Fogh, Global Phasing</w:t>
      <w:tab/>
      <w:tab/>
    </w:r>
    <w:r>
      <w:rPr/>
      <w:fldChar w:fldCharType="begin" w:fldLock="true"/>
    </w:r>
    <w:r>
      <w:rPr/>
      <w:instrText> DATE \@"dd/MM/yy" </w:instrText>
    </w:r>
    <w:r>
      <w:rPr/>
      <w:fldChar w:fldCharType="separate"/>
    </w:r>
    <w:r>
      <w:rPr/>
      <w:t>17/12/20</w:t>
    </w:r>
    <w:r>
      <w:rPr/>
      <w:fldChar w:fldCharType="end"/>
    </w:r>
    <w:del w:id="0" w:author="Unknown Author" w:date="2020-11-20T14:14:07Z">
      <w:r>
        <w:rPr/>
        <w:fldChar w:fldCharType="begin" w:fldLock="true"/>
      </w:r>
      <w:r>
        <w:rPr/>
        <w:delInstrText> DATE \@"dd\/MM\/yy" </w:delInstrText>
      </w:r>
      <w:r>
        <w:rPr/>
        <w:fldChar w:fldCharType="separate"/>
      </w:r>
      <w:r>
        <w:rPr/>
        <w:delText>09/10/20</w:delText>
      </w:r>
      <w:r>
        <w:rPr/>
        <w:fldChar w:fldCharType="end"/>
      </w:r>
    </w:del>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tab/>
      <w:tab/>
    </w:r>
    <w:r>
      <w:rPr/>
      <w:fldChar w:fldCharType="begin"/>
    </w:r>
    <w:r>
      <w:rPr/>
      <w:instrText> PAGE </w:instrText>
    </w:r>
    <w:r>
      <w:rPr/>
      <w:fldChar w:fldCharType="separate"/>
    </w:r>
    <w:r>
      <w:rPr/>
      <w:t>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Heading"/>
    <w:next w:val="TextBody"/>
    <w:qFormat/>
    <w:pPr>
      <w:numPr>
        <w:ilvl w:val="0"/>
        <w:numId w:val="1"/>
      </w:numPr>
      <w:outlineLvl w:val="0"/>
    </w:pPr>
    <w:rPr>
      <w:b/>
      <w:bCs/>
      <w:sz w:val="36"/>
      <w:szCs w:val="36"/>
    </w:rPr>
  </w:style>
  <w:style w:type="paragraph" w:styleId="Heading2">
    <w:name w:val="Heading 2"/>
    <w:next w:val="Normal"/>
    <w:link w:val="Heading2Char"/>
    <w:qFormat/>
    <w:rsid w:val="009e1d11"/>
    <w:pPr>
      <w:keepNext w:val="true"/>
      <w:widowControl/>
      <w:suppressAutoHyphens w:val="true"/>
      <w:bidi w:val="0"/>
      <w:spacing w:before="200" w:after="120"/>
      <w:jc w:val="left"/>
      <w:outlineLvl w:val="1"/>
    </w:pPr>
    <w:rPr>
      <w:rFonts w:ascii="Liberation Sans" w:hAnsi="Liberation Sans" w:eastAsia="Liberation Sans" w:cs="Liberation Sans"/>
      <w:b/>
      <w:color w:val="auto"/>
      <w:kern w:val="0"/>
      <w:sz w:val="32"/>
      <w:szCs w:val="32"/>
      <w:lang w:val="en-GB" w:eastAsia="zh-CN" w:bidi="hi-IN"/>
    </w:rPr>
  </w:style>
  <w:style w:type="paragraph" w:styleId="Heading3">
    <w:name w:val="Heading 3"/>
    <w:next w:val="LOnormal"/>
    <w:link w:val="Heading3Char"/>
    <w:qFormat/>
    <w:rsid w:val="009e1d11"/>
    <w:pPr>
      <w:keepNext w:val="true"/>
      <w:widowControl/>
      <w:suppressAutoHyphens w:val="true"/>
      <w:bidi w:val="0"/>
      <w:spacing w:before="140" w:after="120"/>
      <w:jc w:val="left"/>
      <w:outlineLvl w:val="2"/>
    </w:pPr>
    <w:rPr>
      <w:rFonts w:ascii="Liberation Sans" w:hAnsi="Liberation Sans" w:eastAsia="Liberation Sans" w:cs="Liberation Sans"/>
      <w:b/>
      <w:color w:val="auto"/>
      <w:kern w:val="0"/>
      <w:sz w:val="28"/>
      <w:szCs w:val="28"/>
      <w:lang w:val="en-GB" w:eastAsia="zh-CN" w:bidi="hi-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9e1d11"/>
    <w:rPr>
      <w:rFonts w:ascii="Liberation Sans" w:hAnsi="Liberation Sans" w:eastAsia="Liberation Sans" w:cs="Liberation Sans"/>
      <w:b/>
      <w:sz w:val="32"/>
      <w:szCs w:val="32"/>
      <w:lang w:val="en-GB" w:eastAsia="zh-CN" w:bidi="hi-IN"/>
    </w:rPr>
  </w:style>
  <w:style w:type="character" w:styleId="TitleChar" w:customStyle="1">
    <w:name w:val="Title Char"/>
    <w:basedOn w:val="DefaultParagraphFont"/>
    <w:link w:val="Title"/>
    <w:qFormat/>
    <w:rsid w:val="009e1d11"/>
    <w:rPr>
      <w:rFonts w:ascii="Liberation Sans" w:hAnsi="Liberation Sans" w:eastAsia="Liberation Sans" w:cs="Liberation Sans"/>
      <w:b/>
      <w:sz w:val="56"/>
      <w:szCs w:val="56"/>
      <w:lang w:val="en-GB" w:eastAsia="zh-CN" w:bidi="hi-IN"/>
    </w:rPr>
  </w:style>
  <w:style w:type="character" w:styleId="Heading3Char" w:customStyle="1">
    <w:name w:val="Heading 3 Char"/>
    <w:basedOn w:val="DefaultParagraphFont"/>
    <w:link w:val="Heading3"/>
    <w:qFormat/>
    <w:rsid w:val="009e1d11"/>
    <w:rPr>
      <w:rFonts w:ascii="Liberation Sans" w:hAnsi="Liberation Sans" w:eastAsia="Liberation Sans" w:cs="Liberation Sans"/>
      <w:b/>
      <w:sz w:val="28"/>
      <w:szCs w:val="28"/>
      <w:lang w:val="en-GB" w:eastAsia="zh-CN" w:bidi="hi-IN"/>
    </w:rPr>
  </w:style>
  <w:style w:type="character" w:styleId="InternetLink" w:customStyle="1">
    <w:name w:val="Hyperlink"/>
    <w:basedOn w:val="DefaultParagraphFont"/>
    <w:uiPriority w:val="99"/>
    <w:unhideWhenUsed/>
    <w:rsid w:val="006d19fe"/>
    <w:rPr>
      <w:color w:val="0000FF" w:themeColor="hyperlink"/>
      <w:u w:val="single"/>
    </w:rPr>
  </w:style>
  <w:style w:type="character" w:styleId="BalloonTextChar" w:customStyle="1">
    <w:name w:val="Balloon Text Char"/>
    <w:basedOn w:val="DefaultParagraphFont"/>
    <w:link w:val="BalloonText"/>
    <w:uiPriority w:val="99"/>
    <w:semiHidden/>
    <w:qFormat/>
    <w:rsid w:val="00ef518d"/>
    <w:rPr>
      <w:rFonts w:ascii="Tahoma" w:hAnsi="Tahoma" w:cs="Tahoma"/>
      <w:sz w:val="16"/>
      <w:szCs w:val="16"/>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pPr>
      <w:spacing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itle">
    <w:name w:val="Title"/>
    <w:basedOn w:val="Normal"/>
    <w:next w:val="Normal"/>
    <w:link w:val="TitleChar"/>
    <w:qFormat/>
    <w:rsid w:val="009e1d11"/>
    <w:pPr>
      <w:keepNext w:val="true"/>
      <w:spacing w:lineRule="auto" w:line="240" w:before="240" w:after="120"/>
      <w:jc w:val="center"/>
    </w:pPr>
    <w:rPr>
      <w:rFonts w:ascii="Liberation Sans" w:hAnsi="Liberation Sans" w:eastAsia="Liberation Sans" w:cs="Liberation Sans"/>
      <w:b/>
      <w:sz w:val="56"/>
      <w:szCs w:val="56"/>
      <w:lang w:val="en-GB" w:eastAsia="zh-CN" w:bidi="hi-IN"/>
    </w:rPr>
  </w:style>
  <w:style w:type="paragraph" w:styleId="LOnormal" w:customStyle="1">
    <w:name w:val="LO-normal"/>
    <w:qFormat/>
    <w:rsid w:val="009e1d11"/>
    <w:pPr>
      <w:widowControl/>
      <w:suppressAutoHyphens w:val="true"/>
      <w:bidi w:val="0"/>
      <w:spacing w:before="0" w:after="0"/>
      <w:jc w:val="left"/>
    </w:pPr>
    <w:rPr>
      <w:rFonts w:ascii="Liberation Serif" w:hAnsi="Liberation Serif" w:eastAsia="Liberation Serif" w:cs="Liberation Serif"/>
      <w:color w:val="auto"/>
      <w:kern w:val="0"/>
      <w:sz w:val="24"/>
      <w:szCs w:val="24"/>
      <w:lang w:val="en-GB" w:eastAsia="zh-CN" w:bidi="hi-IN"/>
    </w:rPr>
  </w:style>
  <w:style w:type="paragraph" w:styleId="ListParagraph">
    <w:name w:val="List Paragraph"/>
    <w:basedOn w:val="Normal"/>
    <w:uiPriority w:val="34"/>
    <w:qFormat/>
    <w:rsid w:val="009e1d11"/>
    <w:pPr>
      <w:spacing w:before="0" w:after="200"/>
      <w:ind w:left="720" w:hanging="0"/>
      <w:contextualSpacing/>
    </w:pPr>
    <w:rPr/>
  </w:style>
  <w:style w:type="paragraph" w:styleId="BalloonText">
    <w:name w:val="Balloon Text"/>
    <w:basedOn w:val="Normal"/>
    <w:link w:val="BalloonTextChar"/>
    <w:uiPriority w:val="99"/>
    <w:semiHidden/>
    <w:unhideWhenUsed/>
    <w:qFormat/>
    <w:rsid w:val="00ef518d"/>
    <w:pPr>
      <w:spacing w:lineRule="auto" w:line="240" w:before="0" w:after="0"/>
    </w:pPr>
    <w:rPr>
      <w:rFonts w:ascii="Tahoma" w:hAnsi="Tahoma" w:cs="Tahoma"/>
      <w:sz w:val="16"/>
      <w:szCs w:val="16"/>
    </w:rPr>
  </w:style>
  <w:style w:type="paragraph" w:styleId="HeaderandFooter" w:customStyle="1">
    <w:name w:val="Header and Footer"/>
    <w:basedOn w:val="Normal"/>
    <w:qFormat/>
    <w:pPr>
      <w:suppressLineNumbers/>
      <w:tabs>
        <w:tab w:val="clear" w:pos="708"/>
        <w:tab w:val="center" w:pos="4536" w:leader="none"/>
        <w:tab w:val="right" w:pos="9072" w:leader="none"/>
      </w:tabs>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LibreOffice/6.4.5.2$Linux_X86_64 LibreOffice_project/40$Build-2</Application>
  <Pages>2</Pages>
  <Words>417</Words>
  <Characters>2180</Characters>
  <CharactersWithSpaces>2584</CharactersWithSpaces>
  <Paragraphs>23</Paragraphs>
  <Company>Synchrotron SOLEIL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2020-09-10T14:24:00Z</dcterms:created>
  <dc:creator>CHADO Idrissou</dc:creator>
  <dc:description/>
  <dc:language>en-GB</dc:language>
  <cp:lastModifiedBy/>
  <dcterms:modified xsi:type="dcterms:W3CDTF">2020-12-17T12:47:39Z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Synchrotron SOLEIL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